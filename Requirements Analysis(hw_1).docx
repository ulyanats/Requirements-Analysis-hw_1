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FA42" w14:textId="77777777" w:rsidR="00036276" w:rsidRDefault="00C852E7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4433822E" w14:textId="77777777" w:rsidR="00036276" w:rsidRPr="0037472A" w:rsidRDefault="00C852E7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37472A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0715EE24" w14:textId="77777777" w:rsidR="00036276" w:rsidRPr="0037472A" w:rsidRDefault="00C852E7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“Report View Name” → sets Report View </w:t>
      </w:r>
      <w:proofErr w:type="spellStart"/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Advisor.</w:t>
      </w:r>
    </w:p>
    <w:p w14:paraId="6F5D7CDE" w14:textId="77777777" w:rsidR="00036276" w:rsidRDefault="00C852E7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708C4DC7" w14:textId="77777777" w:rsidR="00036276" w:rsidRDefault="00C852E7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5190B252" w14:textId="77777777" w:rsidR="00036276" w:rsidRPr="0037472A" w:rsidRDefault="00C852E7">
      <w:pPr>
        <w:numPr>
          <w:ilvl w:val="1"/>
          <w:numId w:val="1"/>
        </w:numPr>
        <w:rPr>
          <w:lang w:val="en-US"/>
        </w:rPr>
      </w:pPr>
      <w:commentRangeStart w:id="0"/>
      <w:r w:rsidRPr="0037472A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 256</w:t>
      </w:r>
      <w:commentRangeEnd w:id="0"/>
      <w:r>
        <w:commentReference w:id="0"/>
      </w:r>
    </w:p>
    <w:p w14:paraId="3715C456" w14:textId="77777777" w:rsidR="00036276" w:rsidRPr="0037472A" w:rsidRDefault="00C852E7">
      <w:pPr>
        <w:numPr>
          <w:ilvl w:val="2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</w:t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then display red border around text box</w:t>
      </w:r>
    </w:p>
    <w:p w14:paraId="5919FB32" w14:textId="77777777" w:rsidR="00036276" w:rsidRPr="0037472A" w:rsidRDefault="00C852E7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“Report Type” component with options for Firm Report / Client Report → sets Report View </w:t>
      </w:r>
      <w:proofErr w:type="spellStart"/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</w:p>
    <w:p w14:paraId="54C692D7" w14:textId="77777777" w:rsidR="00036276" w:rsidRPr="0037472A" w:rsidRDefault="00C852E7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“Format” component with options for CSV / PDF/ XLS → sets Report View format</w:t>
      </w:r>
    </w:p>
    <w:p w14:paraId="60FC2E9A" w14:textId="77777777" w:rsidR="00036276" w:rsidRPr="0037472A" w:rsidRDefault="00C852E7">
      <w:pPr>
        <w:numPr>
          <w:ilvl w:val="0"/>
          <w:numId w:val="1"/>
        </w:numPr>
        <w:shd w:val="clear" w:color="auto" w:fill="EBECF0"/>
        <w:rPr>
          <w:lang w:val="en-US"/>
        </w:rPr>
      </w:pPr>
      <w:commentRangeStart w:id="1"/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</w:t>
      </w:r>
      <w:r w:rsidRPr="0037472A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ntation” component with options for Landscape/Portrait → sets Report View orientation</w:t>
      </w:r>
      <w:commentRangeEnd w:id="1"/>
      <w:r>
        <w:commentReference w:id="1"/>
      </w:r>
    </w:p>
    <w:p w14:paraId="4594A462" w14:textId="77777777" w:rsidR="00036276" w:rsidRPr="0037472A" w:rsidRDefault="00C852E7">
      <w:pPr>
        <w:numPr>
          <w:ilvl w:val="1"/>
          <w:numId w:val="1"/>
        </w:numPr>
        <w:rPr>
          <w:lang w:val="en-US"/>
        </w:rPr>
      </w:pPr>
      <w:commentRangeStart w:id="2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Orientation component only for </w:t>
      </w:r>
      <w:proofErr w:type="spellStart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  <w:commentRangeEnd w:id="2"/>
      <w:r>
        <w:commentReference w:id="2"/>
      </w:r>
    </w:p>
    <w:p w14:paraId="727326A7" w14:textId="77777777" w:rsidR="00036276" w:rsidRDefault="00C852E7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469ED9D1" w14:textId="77777777" w:rsidR="00036276" w:rsidRDefault="00C852E7">
      <w:pPr>
        <w:numPr>
          <w:ilvl w:val="0"/>
          <w:numId w:val="1"/>
        </w:numPr>
        <w:shd w:val="clear" w:color="auto" w:fill="EBECF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Button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 “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Create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”</w:t>
      </w:r>
    </w:p>
    <w:p w14:paraId="5716F839" w14:textId="77777777" w:rsidR="00036276" w:rsidRPr="0037472A" w:rsidRDefault="00C852E7">
      <w:pPr>
        <w:numPr>
          <w:ilvl w:val="1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“Create View” is greyed out </w:t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and not clickable unless:</w:t>
      </w:r>
    </w:p>
    <w:p w14:paraId="273D7F9F" w14:textId="77777777" w:rsidR="00036276" w:rsidRDefault="00C852E7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7D55B33A" w14:textId="77777777" w:rsidR="00036276" w:rsidRDefault="00C852E7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5BC9A850" w14:textId="77777777" w:rsidR="00036276" w:rsidRDefault="00C852E7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624AE2CC" w14:textId="77777777" w:rsidR="00036276" w:rsidRPr="0037472A" w:rsidRDefault="00C852E7">
      <w:pPr>
        <w:numPr>
          <w:ilvl w:val="2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</w:p>
    <w:p w14:paraId="6DEB8EDD" w14:textId="77777777" w:rsidR="00036276" w:rsidRPr="0037472A" w:rsidRDefault="00C852E7">
      <w:pPr>
        <w:numPr>
          <w:ilvl w:val="1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Upon click, attempts to create and save Report View object</w:t>
      </w:r>
    </w:p>
    <w:p w14:paraId="00D49D90" w14:textId="77777777" w:rsidR="00036276" w:rsidRPr="0037472A" w:rsidRDefault="00C852E7">
      <w:pPr>
        <w:numPr>
          <w:ilvl w:val="2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must be </w:t>
      </w:r>
      <w:commentRangeStart w:id="3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unique </w:t>
      </w:r>
      <w:commentRangeEnd w:id="3"/>
      <w:r>
        <w:commentReference w:id="3"/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within firm</w:t>
      </w:r>
    </w:p>
    <w:p w14:paraId="77AD58BA" w14:textId="77777777" w:rsidR="00036276" w:rsidRPr="0037472A" w:rsidRDefault="00C852E7">
      <w:pPr>
        <w:numPr>
          <w:ilvl w:val="3"/>
          <w:numId w:val="1"/>
        </w:numPr>
        <w:rPr>
          <w:lang w:val="en-US"/>
        </w:rPr>
      </w:pPr>
      <w:commentRangeStart w:id="4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  <w:commentRangeEnd w:id="4"/>
      <w:r>
        <w:commentReference w:id="4"/>
      </w:r>
    </w:p>
    <w:p w14:paraId="5031D959" w14:textId="77777777" w:rsidR="00036276" w:rsidRPr="0037472A" w:rsidRDefault="00C852E7">
      <w:pPr>
        <w:numPr>
          <w:ilvl w:val="2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14:paraId="236C016D" w14:textId="77777777" w:rsidR="00036276" w:rsidRPr="0037472A" w:rsidRDefault="00C852E7">
      <w:pPr>
        <w:numPr>
          <w:ilvl w:val="3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</w:t>
      </w: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lay red border around text box and display message:</w:t>
      </w:r>
    </w:p>
    <w:p w14:paraId="017F8120" w14:textId="77777777" w:rsidR="00036276" w:rsidRPr="0037472A" w:rsidRDefault="00C852E7">
      <w:pPr>
        <w:numPr>
          <w:ilvl w:val="1"/>
          <w:numId w:val="1"/>
        </w:numPr>
        <w:rPr>
          <w:lang w:val="en-US"/>
        </w:rPr>
      </w:pPr>
      <w:r w:rsidRPr="0037472A">
        <w:rPr>
          <w:rFonts w:ascii="Roboto" w:eastAsia="Roboto" w:hAnsi="Roboto" w:cs="Roboto"/>
          <w:color w:val="172B4D"/>
          <w:sz w:val="21"/>
          <w:szCs w:val="21"/>
          <w:lang w:val="en-US"/>
        </w:rPr>
        <w:t>Upon successful save by clicking Save button, takes you to Report Builder Page.</w:t>
      </w:r>
    </w:p>
    <w:p w14:paraId="138969E4" w14:textId="77777777" w:rsidR="00036276" w:rsidRDefault="00C852E7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commentRangeStart w:id="5"/>
      <w:r>
        <w:rPr>
          <w:noProof/>
        </w:rPr>
        <w:lastRenderedPageBreak/>
        <w:drawing>
          <wp:inline distT="114300" distB="114300" distL="114300" distR="114300" wp14:anchorId="60C0CE57" wp14:editId="5FB8BC71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Это был пример пользовательских требований к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New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  <w:commentRangeEnd w:id="5"/>
      <w:r>
        <w:commentReference w:id="5"/>
      </w:r>
    </w:p>
    <w:p w14:paraId="19B00B53" w14:textId="77777777" w:rsidR="00036276" w:rsidRDefault="00C852E7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</w:t>
      </w:r>
      <w:r>
        <w:t>овки с дизайном.</w:t>
      </w:r>
    </w:p>
    <w:p w14:paraId="11AF36AD" w14:textId="77777777" w:rsidR="00036276" w:rsidRDefault="00C852E7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получить&gt;, &lt;с такой-то целью</w:t>
      </w:r>
      <w:proofErr w:type="gramStart"/>
      <w:r>
        <w:rPr>
          <w:b/>
        </w:rPr>
        <w:t>&gt; .</w:t>
      </w:r>
      <w:proofErr w:type="gramEnd"/>
    </w:p>
    <w:p w14:paraId="09D13992" w14:textId="774E44CC" w:rsidR="00036276" w:rsidRDefault="00C852E7">
      <w:p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</w:rPr>
        <w:t>Пример</w:t>
      </w:r>
      <w:r w:rsidRPr="0037472A">
        <w:rPr>
          <w:b/>
          <w:lang w:val="en-US"/>
        </w:rPr>
        <w:t xml:space="preserve">: As a </w:t>
      </w:r>
      <w:proofErr w:type="spellStart"/>
      <w:r w:rsidRPr="0037472A">
        <w:rPr>
          <w:b/>
          <w:lang w:val="en-US"/>
        </w:rPr>
        <w:t>FirmManager</w:t>
      </w:r>
      <w:proofErr w:type="spellEnd"/>
      <w:r w:rsidRPr="0037472A">
        <w:rPr>
          <w:b/>
          <w:lang w:val="en-US"/>
        </w:rPr>
        <w:t xml:space="preserve"> I want to </w:t>
      </w:r>
      <w:proofErr w:type="gramStart"/>
      <w:r w:rsidRPr="0037472A">
        <w:rPr>
          <w:b/>
          <w:lang w:val="en-US"/>
        </w:rPr>
        <w:t>open  “</w:t>
      </w:r>
      <w:proofErr w:type="gramEnd"/>
      <w:r w:rsidRPr="0037472A">
        <w:rPr>
          <w:b/>
          <w:lang w:val="en-US"/>
        </w:rPr>
        <w:t xml:space="preserve">Create View” Page, </w:t>
      </w:r>
      <w:r w:rsidRPr="0037472A">
        <w:rPr>
          <w:b/>
          <w:lang w:val="en-US"/>
        </w:rPr>
        <w:t>click on “Report View Name” field, so that I can input text in it.</w:t>
      </w:r>
    </w:p>
    <w:p w14:paraId="10B23BD3" w14:textId="71BA4F60" w:rsidR="0037472A" w:rsidRPr="0037472A" w:rsidRDefault="0037472A" w:rsidP="0037472A">
      <w:pPr>
        <w:shd w:val="clear" w:color="auto" w:fill="EBECF0"/>
        <w:spacing w:before="180" w:line="411" w:lineRule="auto"/>
        <w:jc w:val="center"/>
        <w:rPr>
          <w:ins w:id="6" w:author="Ульяна Цупикова" w:date="2022-10-04T20:04:00Z"/>
          <w:b/>
          <w:color w:val="FF0000"/>
          <w:lang w:val="ru-RU"/>
        </w:rPr>
      </w:pPr>
      <w:bookmarkStart w:id="7" w:name="_GoBack"/>
      <w:r w:rsidRPr="0037472A">
        <w:rPr>
          <w:b/>
          <w:color w:val="FF0000"/>
          <w:lang w:val="ru-RU"/>
        </w:rPr>
        <w:t>Мои примеры:</w:t>
      </w:r>
    </w:p>
    <w:bookmarkEnd w:id="7"/>
    <w:p w14:paraId="3A9A4009" w14:textId="77777777" w:rsidR="00036276" w:rsidRDefault="00C852E7">
      <w:pPr>
        <w:shd w:val="clear" w:color="auto" w:fill="EBECF0"/>
        <w:spacing w:before="180" w:line="411" w:lineRule="auto"/>
        <w:rPr>
          <w:ins w:id="8" w:author="Ульяна Цупикова" w:date="2022-10-04T20:04:00Z"/>
          <w:b/>
        </w:rPr>
      </w:pPr>
      <w:ins w:id="9" w:author="Ульяна Цупикова" w:date="2022-10-04T20:04:00Z">
        <w:r>
          <w:rPr>
            <w:b/>
          </w:rPr>
          <w:t xml:space="preserve">Как </w:t>
        </w:r>
        <w:proofErr w:type="spellStart"/>
        <w:r>
          <w:rPr>
            <w:b/>
          </w:rPr>
          <w:t>Advisor</w:t>
        </w:r>
        <w:proofErr w:type="spellEnd"/>
        <w:r>
          <w:rPr>
            <w:b/>
          </w:rPr>
          <w:t xml:space="preserve"> я хочу перейти </w:t>
        </w:r>
        <w:proofErr w:type="gramStart"/>
        <w:r>
          <w:rPr>
            <w:b/>
          </w:rPr>
          <w:t xml:space="preserve">на  </w:t>
        </w:r>
        <w:proofErr w:type="spellStart"/>
        <w:r>
          <w:rPr>
            <w:b/>
          </w:rPr>
          <w:t>Report</w:t>
        </w:r>
        <w:proofErr w:type="spellEnd"/>
        <w:proofErr w:type="gramEnd"/>
        <w:r>
          <w:rPr>
            <w:b/>
          </w:rPr>
          <w:t xml:space="preserve"> </w:t>
        </w:r>
        <w:proofErr w:type="spellStart"/>
        <w:r>
          <w:rPr>
            <w:b/>
          </w:rPr>
          <w:t>Builder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Page</w:t>
        </w:r>
        <w:proofErr w:type="spellEnd"/>
        <w:r>
          <w:rPr>
            <w:b/>
          </w:rPr>
          <w:t>, чтобы ознакомиться с отчетом.</w:t>
        </w:r>
      </w:ins>
    </w:p>
    <w:p w14:paraId="4A977EFC" w14:textId="77777777" w:rsidR="00036276" w:rsidRDefault="00C852E7">
      <w:pPr>
        <w:shd w:val="clear" w:color="auto" w:fill="EBECF0"/>
        <w:spacing w:before="180" w:line="411" w:lineRule="auto"/>
        <w:rPr>
          <w:ins w:id="10" w:author="Ульяна Цупикова" w:date="2022-10-04T20:04:00Z"/>
          <w:b/>
        </w:rPr>
      </w:pPr>
      <w:ins w:id="11" w:author="Ульяна Цупикова" w:date="2022-10-04T20:04:00Z">
        <w:r>
          <w:rPr>
            <w:b/>
          </w:rPr>
          <w:t xml:space="preserve">Как </w:t>
        </w:r>
        <w:proofErr w:type="spellStart"/>
        <w:r>
          <w:rPr>
            <w:b/>
          </w:rPr>
          <w:t>FirmManager</w:t>
        </w:r>
        <w:proofErr w:type="spellEnd"/>
        <w:r>
          <w:rPr>
            <w:b/>
          </w:rPr>
          <w:t xml:space="preserve"> я хочу выбрать тот формат (</w:t>
        </w:r>
        <w:proofErr w:type="spellStart"/>
        <w:r>
          <w:rPr>
            <w:b/>
          </w:rPr>
          <w:t>csv</w:t>
        </w:r>
        <w:proofErr w:type="spellEnd"/>
        <w:r>
          <w:rPr>
            <w:b/>
          </w:rPr>
          <w:t>/</w:t>
        </w:r>
        <w:proofErr w:type="spellStart"/>
        <w:r>
          <w:rPr>
            <w:b/>
          </w:rPr>
          <w:t>pdf</w:t>
        </w:r>
        <w:proofErr w:type="spellEnd"/>
        <w:r>
          <w:rPr>
            <w:b/>
          </w:rPr>
          <w:t>/</w:t>
        </w:r>
        <w:proofErr w:type="spellStart"/>
        <w:r>
          <w:rPr>
            <w:b/>
          </w:rPr>
          <w:t>xls</w:t>
        </w:r>
        <w:proofErr w:type="spellEnd"/>
        <w:r>
          <w:rPr>
            <w:b/>
          </w:rPr>
          <w:t>), который использует для оформления отчетов моя фирм</w:t>
        </w:r>
        <w:r>
          <w:rPr>
            <w:b/>
          </w:rPr>
          <w:t>а.</w:t>
        </w:r>
      </w:ins>
    </w:p>
    <w:p w14:paraId="30EF664F" w14:textId="46138E7E" w:rsidR="0037472A" w:rsidRDefault="00C852E7" w:rsidP="0037472A">
      <w:pPr>
        <w:shd w:val="clear" w:color="auto" w:fill="EBECF0"/>
        <w:spacing w:before="180" w:line="411" w:lineRule="auto"/>
        <w:rPr>
          <w:b/>
          <w:color w:val="FF0000"/>
        </w:rPr>
      </w:pPr>
      <w:proofErr w:type="gramStart"/>
      <w:ins w:id="12" w:author="Ульяна Цупикова" w:date="2022-10-04T20:04:00Z">
        <w:r>
          <w:rPr>
            <w:b/>
          </w:rPr>
          <w:lastRenderedPageBreak/>
          <w:t xml:space="preserve">Как </w:t>
        </w:r>
        <w:r>
          <w:rPr>
            <w:b/>
          </w:rPr>
          <w:t xml:space="preserve"> </w:t>
        </w:r>
        <w:proofErr w:type="spellStart"/>
        <w:r>
          <w:rPr>
            <w:b/>
          </w:rPr>
          <w:t>FirmManager</w:t>
        </w:r>
        <w:proofErr w:type="spellEnd"/>
        <w:proofErr w:type="gramEnd"/>
        <w:r>
          <w:rPr>
            <w:b/>
          </w:rPr>
          <w:t xml:space="preserve"> я хочу, чтобы система проверяла </w:t>
        </w:r>
        <w:proofErr w:type="spellStart"/>
        <w:r>
          <w:rPr>
            <w:b/>
          </w:rPr>
          <w:t>Report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View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Name</w:t>
        </w:r>
        <w:proofErr w:type="spellEnd"/>
        <w:r>
          <w:rPr>
            <w:b/>
          </w:rPr>
          <w:t xml:space="preserve"> на количество введенных символов для корректного отображения данных </w:t>
        </w:r>
      </w:ins>
      <w:r>
        <w:rPr>
          <w:b/>
        </w:rPr>
        <w:br/>
      </w:r>
      <w:r>
        <w:rPr>
          <w:b/>
        </w:rPr>
        <w:br/>
      </w:r>
    </w:p>
    <w:p w14:paraId="6B34B997" w14:textId="75EEA35A" w:rsidR="00036276" w:rsidRDefault="00036276">
      <w:pPr>
        <w:shd w:val="clear" w:color="auto" w:fill="EBECF0"/>
        <w:spacing w:before="180" w:line="411" w:lineRule="auto"/>
        <w:rPr>
          <w:b/>
          <w:color w:val="FF0000"/>
        </w:rPr>
      </w:pPr>
    </w:p>
    <w:sectPr w:rsidR="00036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Ульяна Цупикова" w:date="2022-10-04T20:32:00Z" w:initials="">
    <w:p w14:paraId="4D2216EA" w14:textId="77777777" w:rsidR="00036276" w:rsidRDefault="00C852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Необходимо добавить проверку на наличие символов</w:t>
      </w:r>
    </w:p>
  </w:comment>
  <w:comment w:id="1" w:author="Ульяна Цупикова" w:date="2022-10-04T20:32:00Z" w:initials="">
    <w:p w14:paraId="2FD5DD02" w14:textId="77777777" w:rsidR="00036276" w:rsidRDefault="00C852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Выше описаны форматы, к которым невозможно применить ориентирова</w:t>
      </w:r>
      <w:r>
        <w:rPr>
          <w:color w:val="000000"/>
        </w:rPr>
        <w:t>ние. Не понятно с какой целью на странице будет использоваться ориентирование</w:t>
      </w:r>
    </w:p>
  </w:comment>
  <w:comment w:id="2" w:author="Ульяна Цупикова" w:date="2022-10-04T19:47:00Z" w:initials="">
    <w:p w14:paraId="3A8C72F0" w14:textId="77777777" w:rsidR="00036276" w:rsidRDefault="00C852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Нелогичное требование, непонятно зачет формат привязывать к роли</w:t>
      </w:r>
    </w:p>
  </w:comment>
  <w:comment w:id="3" w:author="Ульяна Цупикова" w:date="2022-10-04T20:32:00Z" w:initials="">
    <w:p w14:paraId="39223987" w14:textId="77777777" w:rsidR="00036276" w:rsidRDefault="00C852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подразумевается под "уникальностью"?</w:t>
      </w:r>
    </w:p>
  </w:comment>
  <w:comment w:id="4" w:author="Ульяна Цупикова" w:date="2022-10-04T19:57:00Z" w:initials="">
    <w:p w14:paraId="7105CFCC" w14:textId="77777777" w:rsidR="00036276" w:rsidRDefault="00C852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можно добавить вывод сообщения для пользователя с информ</w:t>
      </w:r>
      <w:r>
        <w:rPr>
          <w:color w:val="000000"/>
        </w:rPr>
        <w:t>ацией о том, что необходимо предпринять для устранения ошибки</w:t>
      </w:r>
    </w:p>
  </w:comment>
  <w:comment w:id="5" w:author="Ульяна Цупикова" w:date="2022-10-04T20:30:00Z" w:initials="">
    <w:p w14:paraId="3BEAAE5E" w14:textId="77777777" w:rsidR="0037472A" w:rsidRDefault="0037472A" w:rsidP="003747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 Расположение: нет центрирования, нижние "</w:t>
      </w:r>
      <w:proofErr w:type="spellStart"/>
      <w:r>
        <w:rPr>
          <w:color w:val="000000"/>
        </w:rPr>
        <w:t>Radio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>" съехали вправо</w:t>
      </w:r>
    </w:p>
    <w:p w14:paraId="35302637" w14:textId="77777777" w:rsidR="0037472A" w:rsidRPr="00236F00" w:rsidRDefault="0037472A" w:rsidP="003747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236F00">
        <w:rPr>
          <w:color w:val="000000"/>
          <w:lang w:val="ru-RU"/>
        </w:rPr>
        <w:t>2</w:t>
      </w:r>
      <w:r>
        <w:rPr>
          <w:color w:val="000000"/>
          <w:lang w:val="ru-RU"/>
        </w:rPr>
        <w:t>. Необходимо убрать разный цвет элементов</w:t>
      </w:r>
    </w:p>
    <w:p w14:paraId="1336CC32" w14:textId="77777777" w:rsidR="0037472A" w:rsidRDefault="0037472A" w:rsidP="003747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lang w:val="ru-RU"/>
        </w:rPr>
        <w:t>3</w:t>
      </w:r>
      <w:r>
        <w:rPr>
          <w:color w:val="000000"/>
        </w:rPr>
        <w:t xml:space="preserve">. Не хватает XLS </w:t>
      </w:r>
      <w:proofErr w:type="spellStart"/>
      <w:r>
        <w:rPr>
          <w:color w:val="000000"/>
        </w:rPr>
        <w:t>Image</w:t>
      </w:r>
      <w:proofErr w:type="spellEnd"/>
    </w:p>
    <w:p w14:paraId="38446731" w14:textId="77777777" w:rsidR="0037472A" w:rsidRPr="00236F00" w:rsidRDefault="0037472A" w:rsidP="003747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4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" необходимо заменить на </w:t>
      </w:r>
      <w:r>
        <w:rPr>
          <w:color w:val="000000"/>
          <w:lang w:val="en-US"/>
        </w:rPr>
        <w:t>Report</w:t>
      </w:r>
    </w:p>
    <w:p w14:paraId="1170EE40" w14:textId="33379227" w:rsidR="00036276" w:rsidRDefault="0037472A" w:rsidP="003747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lang w:val="ru-RU"/>
        </w:rPr>
        <w:t>5</w:t>
      </w:r>
      <w:r>
        <w:rPr>
          <w:color w:val="000000"/>
        </w:rPr>
        <w:t>. Возможно не хватает текстового описания элементов https://prnt.sc/sP0kJskHVZlw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216EA" w15:done="0"/>
  <w15:commentEx w15:paraId="2FD5DD02" w15:done="0"/>
  <w15:commentEx w15:paraId="3A8C72F0" w15:done="0"/>
  <w15:commentEx w15:paraId="39223987" w15:done="0"/>
  <w15:commentEx w15:paraId="7105CFCC" w15:done="0"/>
  <w15:commentEx w15:paraId="1170EE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216EA" w16cid:durableId="26E74126"/>
  <w16cid:commentId w16cid:paraId="2FD5DD02" w16cid:durableId="26E74127"/>
  <w16cid:commentId w16cid:paraId="3A8C72F0" w16cid:durableId="26E74128"/>
  <w16cid:commentId w16cid:paraId="39223987" w16cid:durableId="26E74129"/>
  <w16cid:commentId w16cid:paraId="7105CFCC" w16cid:durableId="26E7412A"/>
  <w16cid:commentId w16cid:paraId="1170EE40" w16cid:durableId="26E741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4382"/>
    <w:multiLevelType w:val="multilevel"/>
    <w:tmpl w:val="0B2614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276"/>
    <w:rsid w:val="00036276"/>
    <w:rsid w:val="0037472A"/>
    <w:rsid w:val="00C8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1AC6"/>
  <w15:docId w15:val="{9B231F8C-42AB-433C-8578-C1A27CA4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747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Ulyana Tsupikova</dc:creator>
  <cp:lastModifiedBy>Ulyana Tsupikova</cp:lastModifiedBy>
  <cp:revision>2</cp:revision>
  <dcterms:created xsi:type="dcterms:W3CDTF">2022-10-04T20:34:00Z</dcterms:created>
  <dcterms:modified xsi:type="dcterms:W3CDTF">2022-10-04T20:34:00Z</dcterms:modified>
</cp:coreProperties>
</file>